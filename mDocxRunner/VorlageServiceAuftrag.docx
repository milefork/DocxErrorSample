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17" w:rsidRDefault="008F1417" w:rsidP="008F1417">
      <w:r>
        <w:t>{FirmaName}</w:t>
      </w:r>
      <w:r>
        <w:br/>
        <w:t>{FirmaStrasse}</w:t>
      </w:r>
      <w:r>
        <w:br/>
        <w:t>{FirmaPlzStadt}</w:t>
      </w:r>
      <w:r>
        <w:br/>
        <w:t>{FirmaTel}</w:t>
      </w:r>
      <w:r>
        <w:br/>
        <w:t>{FirmaFax}</w:t>
      </w:r>
      <w:r>
        <w:br/>
        <w:t>{FirmaEmail}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4414"/>
      </w:tblGrid>
      <w:tr w:rsidR="008F1417" w:rsidTr="008F1417">
        <w:tc>
          <w:tcPr>
            <w:tcW w:w="9062" w:type="dxa"/>
            <w:gridSpan w:val="2"/>
            <w:hideMark/>
          </w:tcPr>
          <w:p w:rsidR="008F1417" w:rsidRDefault="008F141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Kundendaten</w:t>
            </w:r>
          </w:p>
        </w:tc>
      </w:tr>
      <w:tr w:rsidR="008F1417" w:rsidTr="008F1417">
        <w:tc>
          <w:tcPr>
            <w:tcW w:w="4531" w:type="dxa"/>
          </w:tcPr>
          <w:p w:rsidR="008F1417" w:rsidRDefault="008F1417">
            <w:pPr>
              <w:spacing w:line="240" w:lineRule="auto"/>
            </w:pPr>
          </w:p>
        </w:tc>
        <w:tc>
          <w:tcPr>
            <w:tcW w:w="4531" w:type="dxa"/>
          </w:tcPr>
          <w:p w:rsidR="008F1417" w:rsidRDefault="008F1417">
            <w:pPr>
              <w:spacing w:line="240" w:lineRule="auto"/>
            </w:pPr>
          </w:p>
        </w:tc>
      </w:tr>
      <w:tr w:rsidR="008F1417" w:rsidTr="008F1417">
        <w:tc>
          <w:tcPr>
            <w:tcW w:w="4531" w:type="dxa"/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0" w:author="mine" w:date="2019-02-26T16:09:00Z"/>
                      <w:b/>
                    </w:rPr>
                  </w:pPr>
                  <w:r>
                    <w:rPr>
                      <w:b/>
                    </w:rPr>
                    <w:t>Kundennummer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{KDNummer}</w:t>
                  </w:r>
                </w:p>
              </w:tc>
            </w:tr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1" w:author="mine" w:date="2019-02-26T16:09:00Z"/>
                      <w:b/>
                    </w:rPr>
                  </w:pPr>
                  <w:r>
                    <w:rPr>
                      <w:b/>
                    </w:rPr>
                    <w:t>Firma / Name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{KDName}</w:t>
                  </w:r>
                </w:p>
              </w:tc>
            </w:tr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2" w:author="mine" w:date="2019-02-26T16:09:00Z"/>
                      <w:b/>
                    </w:rPr>
                  </w:pPr>
                  <w:r>
                    <w:rPr>
                      <w:b/>
                    </w:rPr>
                    <w:t>Straße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{KDStrasse}</w:t>
                  </w:r>
                </w:p>
              </w:tc>
            </w:tr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3" w:author="mine" w:date="2019-02-26T16:09:00Z"/>
                      <w:b/>
                    </w:rPr>
                  </w:pPr>
                  <w:r>
                    <w:rPr>
                      <w:b/>
                    </w:rPr>
                    <w:t>PLZ Ort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{KDPlzStadt}</w:t>
                  </w:r>
                </w:p>
              </w:tc>
            </w:tr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4" w:author="mine" w:date="2019-02-26T16:09:00Z"/>
                      <w:b/>
                    </w:rPr>
                  </w:pPr>
                  <w:r>
                    <w:rPr>
                      <w:b/>
                    </w:rPr>
                    <w:t>Telefon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{KDTel}</w:t>
                  </w:r>
                </w:p>
              </w:tc>
            </w:tr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5" w:author="mine" w:date="2019-02-26T16:09:00Z"/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  <w:p w:rsidR="008F1417" w:rsidRDefault="008F1417">
                  <w:pPr>
                    <w:spacing w:line="240" w:lineRule="auto"/>
                    <w:rPr>
                      <w:del w:id="6" w:author="mine" w:date="2019-02-26T16:09:00Z"/>
                      <w:b/>
                    </w:rPr>
                  </w:pP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{KDEmail}</w:t>
                  </w:r>
                </w:p>
              </w:tc>
            </w:tr>
          </w:tbl>
          <w:p w:rsidR="008F1417" w:rsidRDefault="008F1417">
            <w:pPr>
              <w:spacing w:line="240" w:lineRule="auto"/>
            </w:pPr>
          </w:p>
        </w:tc>
        <w:tc>
          <w:tcPr>
            <w:tcW w:w="4531" w:type="dxa"/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188"/>
            </w:tblGrid>
            <w:tr w:rsidR="008F1417">
              <w:tc>
                <w:tcPr>
                  <w:tcW w:w="4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Angenommen am</w:t>
                  </w:r>
                </w:p>
              </w:tc>
            </w:tr>
            <w:tr w:rsidR="008F1417">
              <w:tc>
                <w:tcPr>
                  <w:tcW w:w="4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7" w:author="mine" w:date="2019-02-26T16:09:00Z"/>
                    </w:rPr>
                  </w:pPr>
                  <w:r>
                    <w:t>{SVAngenommen}</w:t>
                  </w:r>
                </w:p>
                <w:p w:rsidR="008F1417" w:rsidRDefault="008F1417">
                  <w:pPr>
                    <w:spacing w:line="240" w:lineRule="auto"/>
                  </w:pPr>
                </w:p>
              </w:tc>
            </w:tr>
            <w:tr w:rsidR="008F1417">
              <w:tc>
                <w:tcPr>
                  <w:tcW w:w="4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Termin am (spätestens)</w:t>
                  </w:r>
                </w:p>
              </w:tc>
            </w:tr>
            <w:tr w:rsidR="008F1417">
              <w:tc>
                <w:tcPr>
                  <w:tcW w:w="4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  <w:rPr>
                      <w:del w:id="8" w:author="mine" w:date="2019-02-26T16:09:00Z"/>
                    </w:rPr>
                  </w:pPr>
                  <w:r>
                    <w:t xml:space="preserve">{SVFertigBis} </w:t>
                  </w:r>
                </w:p>
                <w:p w:rsidR="008F1417" w:rsidRDefault="008F1417">
                  <w:pPr>
                    <w:spacing w:line="240" w:lineRule="auto"/>
                  </w:pPr>
                  <w:r>
                    <w:t>hello world</w:t>
                  </w:r>
                </w:p>
              </w:tc>
            </w:tr>
            <w:tr w:rsidR="008F1417">
              <w:tc>
                <w:tcPr>
                  <w:tcW w:w="4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Ticket ID</w:t>
                  </w:r>
                </w:p>
              </w:tc>
            </w:tr>
            <w:tr w:rsidR="008F1417">
              <w:tc>
                <w:tcPr>
                  <w:tcW w:w="4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9" w:author="mine" w:date="2019-02-26T16:09:00Z"/>
                    </w:rPr>
                  </w:pPr>
                  <w:r>
                    <w:t>{SVTicketID}</w:t>
                  </w:r>
                </w:p>
                <w:p w:rsidR="008F1417" w:rsidRDefault="008F1417">
                  <w:pPr>
                    <w:spacing w:line="240" w:lineRule="auto"/>
                  </w:pPr>
                </w:p>
              </w:tc>
            </w:tr>
            <w:tr w:rsidR="008F1417">
              <w:tc>
                <w:tcPr>
                  <w:tcW w:w="4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Obergrenze für Reparaturkosten ohne Zusatzoptionen</w:t>
                  </w:r>
                </w:p>
              </w:tc>
            </w:tr>
            <w:tr w:rsidR="008F1417">
              <w:tc>
                <w:tcPr>
                  <w:tcW w:w="4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10" w:author="mine" w:date="2019-02-26T16:09:00Z"/>
                    </w:rPr>
                  </w:pPr>
                  <w:r>
                    <w:t>{SVMaxKosten}</w:t>
                  </w:r>
                </w:p>
                <w:p w:rsidR="008F1417" w:rsidRDefault="008F1417">
                  <w:pPr>
                    <w:spacing w:line="240" w:lineRule="auto"/>
                  </w:pPr>
                </w:p>
              </w:tc>
            </w:tr>
          </w:tbl>
          <w:p w:rsidR="008F1417" w:rsidRDefault="008F1417">
            <w:pPr>
              <w:spacing w:line="240" w:lineRule="auto"/>
            </w:pPr>
          </w:p>
        </w:tc>
      </w:tr>
      <w:tr w:rsidR="008F1417" w:rsidTr="008F1417">
        <w:tc>
          <w:tcPr>
            <w:tcW w:w="4531" w:type="dxa"/>
          </w:tcPr>
          <w:p w:rsidR="008F1417" w:rsidRDefault="008F1417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8F1417" w:rsidRDefault="008F141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Auftrag Details</w:t>
            </w:r>
          </w:p>
        </w:tc>
        <w:tc>
          <w:tcPr>
            <w:tcW w:w="4531" w:type="dxa"/>
          </w:tcPr>
          <w:p w:rsidR="008F1417" w:rsidRDefault="008F1417">
            <w:pPr>
              <w:spacing w:line="240" w:lineRule="auto"/>
            </w:pPr>
          </w:p>
        </w:tc>
      </w:tr>
      <w:tr w:rsidR="008F1417" w:rsidTr="008F1417">
        <w:tc>
          <w:tcPr>
            <w:tcW w:w="4531" w:type="dxa"/>
            <w:hideMark/>
          </w:tcPr>
          <w:p w:rsidR="008F1417" w:rsidRDefault="008F1417">
            <w:pPr>
              <w:spacing w:line="240" w:lineRule="auto"/>
              <w:rPr>
                <w:b/>
              </w:rPr>
            </w:pPr>
            <w:r>
              <w:rPr>
                <w:b/>
              </w:rPr>
              <w:t>Gerät</w:t>
            </w:r>
          </w:p>
        </w:tc>
        <w:tc>
          <w:tcPr>
            <w:tcW w:w="4531" w:type="dxa"/>
            <w:hideMark/>
          </w:tcPr>
          <w:p w:rsidR="008F1417" w:rsidRDefault="008F1417">
            <w:pPr>
              <w:spacing w:line="240" w:lineRule="auto"/>
              <w:rPr>
                <w:b/>
              </w:rPr>
            </w:pPr>
            <w:r>
              <w:rPr>
                <w:b/>
              </w:rPr>
              <w:t>Auftragsbeschreibung</w:t>
            </w:r>
          </w:p>
        </w:tc>
      </w:tr>
      <w:tr w:rsidR="008F1417" w:rsidTr="008F1417">
        <w:tc>
          <w:tcPr>
            <w:tcW w:w="9062" w:type="dxa"/>
            <w:gridSpan w:val="2"/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8F1417"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Beschreibung</w:t>
                  </w:r>
                </w:p>
              </w:tc>
              <w:tc>
                <w:tcPr>
                  <w:tcW w:w="44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{AUFBesch}</w:t>
                  </w:r>
                </w:p>
              </w:tc>
            </w:tr>
            <w:tr w:rsidR="008F1417"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</w:pPr>
                  <w:r>
                    <w:t>{GERBesch}</w:t>
                  </w:r>
                </w:p>
                <w:p w:rsidR="008F1417" w:rsidRDefault="008F1417">
                  <w:pPr>
                    <w:spacing w:line="240" w:lineRule="auto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1417" w:rsidRDefault="008F1417">
                  <w:pPr>
                    <w:spacing w:line="240" w:lineRule="auto"/>
                  </w:pPr>
                </w:p>
              </w:tc>
            </w:tr>
            <w:tr w:rsidR="008F1417"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Zugangsdaten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1417" w:rsidRDefault="008F1417">
                  <w:pPr>
                    <w:spacing w:line="240" w:lineRule="auto"/>
                  </w:pPr>
                </w:p>
              </w:tc>
            </w:tr>
            <w:tr w:rsidR="008F1417"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</w:pPr>
                  <w:r>
                    <w:t>{GERZugang}</w:t>
                  </w:r>
                </w:p>
                <w:p w:rsidR="008F1417" w:rsidRDefault="008F1417">
                  <w:pPr>
                    <w:spacing w:line="240" w:lineRule="auto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1417" w:rsidRDefault="008F1417">
                  <w:pPr>
                    <w:spacing w:line="240" w:lineRule="auto"/>
                  </w:pPr>
                </w:p>
              </w:tc>
            </w:tr>
            <w:tr w:rsidR="008F1417">
              <w:tc>
                <w:tcPr>
                  <w:tcW w:w="44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F1417" w:rsidRDefault="008F1417">
                  <w:pPr>
                    <w:spacing w:line="240" w:lineRule="auto"/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</w:tr>
          </w:tbl>
          <w:p w:rsidR="008F1417" w:rsidRDefault="008F1417">
            <w:pPr>
              <w:spacing w:line="240" w:lineRule="auto"/>
              <w:rPr>
                <w:b/>
              </w:rPr>
            </w:pPr>
          </w:p>
        </w:tc>
      </w:tr>
      <w:tr w:rsidR="008F1417" w:rsidTr="008F1417">
        <w:tc>
          <w:tcPr>
            <w:tcW w:w="9062" w:type="dxa"/>
            <w:gridSpan w:val="2"/>
            <w:hideMark/>
          </w:tcPr>
          <w:p w:rsidR="008F1417" w:rsidRDefault="008F141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Auftragsabwicklung</w:t>
            </w:r>
          </w:p>
        </w:tc>
      </w:tr>
      <w:tr w:rsidR="008F1417" w:rsidTr="008F1417">
        <w:tc>
          <w:tcPr>
            <w:tcW w:w="4531" w:type="dxa"/>
            <w:hideMark/>
          </w:tcPr>
          <w:p w:rsidR="008F1417" w:rsidRDefault="008F1417">
            <w:pPr>
              <w:spacing w:line="240" w:lineRule="auto"/>
              <w:rPr>
                <w:b/>
              </w:rPr>
            </w:pPr>
            <w:r>
              <w:rPr>
                <w:b/>
              </w:rPr>
              <w:t>Auftragserteilung</w:t>
            </w:r>
          </w:p>
        </w:tc>
        <w:tc>
          <w:tcPr>
            <w:tcW w:w="4531" w:type="dxa"/>
            <w:hideMark/>
          </w:tcPr>
          <w:p w:rsidR="008F1417" w:rsidRDefault="008F1417">
            <w:pPr>
              <w:spacing w:line="240" w:lineRule="auto"/>
              <w:rPr>
                <w:b/>
              </w:rPr>
            </w:pPr>
            <w:r>
              <w:rPr>
                <w:b/>
              </w:rPr>
              <w:t>Rücknahmebestätigung</w:t>
            </w:r>
          </w:p>
        </w:tc>
      </w:tr>
      <w:tr w:rsidR="008F1417" w:rsidTr="008F1417">
        <w:tc>
          <w:tcPr>
            <w:tcW w:w="453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274"/>
              <w:gridCol w:w="3158"/>
            </w:tblGrid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Mitarbeiter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</w:t>
                  </w:r>
                  <w:bookmarkStart w:id="11" w:name="OLE_LINK1"/>
                  <w:bookmarkStart w:id="12" w:name="OLE_LINK2"/>
                  <w:r>
                    <w:t>FirmaAngenommenMitarbeiter</w:t>
                  </w:r>
                  <w:bookmarkEnd w:id="11"/>
                  <w:bookmarkEnd w:id="12"/>
                  <w:r>
                    <w:t>}</w:t>
                  </w:r>
                </w:p>
              </w:tc>
            </w:tr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13" w:author="mine" w:date="2019-02-26T16:09:00Z"/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</w:t>
                  </w:r>
                  <w:bookmarkStart w:id="14" w:name="OLE_LINK5"/>
                  <w:bookmarkStart w:id="15" w:name="OLE_LINK6"/>
                  <w:r>
                    <w:t>KDVonMitarbeiter</w:t>
                  </w:r>
                  <w:bookmarkEnd w:id="14"/>
                  <w:bookmarkEnd w:id="15"/>
                  <w:r>
                    <w:t>}</w:t>
                  </w:r>
                </w:p>
              </w:tc>
            </w:tr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16" w:author="mine" w:date="2019-02-26T16:09:00Z"/>
                      <w:b/>
                    </w:rPr>
                  </w:pPr>
                  <w:r>
                    <w:rPr>
                      <w:b/>
                    </w:rPr>
                    <w:t>Datum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{Datum}</w:t>
                  </w:r>
                </w:p>
              </w:tc>
            </w:tr>
          </w:tbl>
          <w:p w:rsidR="008F1417" w:rsidRDefault="008F1417">
            <w:pPr>
              <w:spacing w:line="240" w:lineRule="auto"/>
              <w:rPr>
                <w:ins w:id="17" w:author="mine" w:date="2019-02-26T16:09:00Z"/>
              </w:rPr>
            </w:pPr>
          </w:p>
          <w:p w:rsidR="008F1417" w:rsidRDefault="008F1417">
            <w:pPr>
              <w:spacing w:line="240" w:lineRule="auto"/>
              <w:rPr>
                <w:ins w:id="18" w:author="mine" w:date="2019-02-26T16:09:00Z"/>
              </w:rPr>
            </w:pPr>
          </w:p>
          <w:p w:rsidR="008F1417" w:rsidRDefault="008F1417">
            <w:pPr>
              <w:spacing w:line="240" w:lineRule="auto"/>
              <w:rPr>
                <w:ins w:id="19" w:author="mine" w:date="2019-02-26T16:09:00Z"/>
              </w:rPr>
            </w:pPr>
          </w:p>
          <w:p w:rsidR="008F1417" w:rsidRDefault="008F1417">
            <w:pPr>
              <w:pBdr>
                <w:bottom w:val="single" w:sz="6" w:space="1" w:color="auto"/>
              </w:pBdr>
              <w:spacing w:line="240" w:lineRule="auto"/>
              <w:rPr>
                <w:ins w:id="20" w:author="mine" w:date="2019-02-26T16:09:00Z"/>
              </w:rPr>
            </w:pPr>
            <w:r>
              <w:t>{</w:t>
            </w:r>
            <w:bookmarkStart w:id="21" w:name="OLE_LINK9"/>
            <w:bookmarkStart w:id="22" w:name="OLE_LINK10"/>
            <w:bookmarkStart w:id="23" w:name="OLE_LINK11"/>
            <w:r>
              <w:t>KDVonMitarbeiterUnterschrift</w:t>
            </w:r>
            <w:bookmarkEnd w:id="21"/>
            <w:bookmarkEnd w:id="22"/>
            <w:bookmarkEnd w:id="23"/>
            <w:r>
              <w:t>}</w:t>
            </w:r>
          </w:p>
          <w:p w:rsidR="008F1417" w:rsidRDefault="008F1417">
            <w:pPr>
              <w:spacing w:line="240" w:lineRule="auto"/>
              <w:rPr>
                <w:sz w:val="18"/>
                <w:szCs w:val="18"/>
              </w:rPr>
            </w:pPr>
            <w:ins w:id="24" w:author="mine" w:date="2019-02-26T16:09:00Z">
              <w:r>
                <w:rPr>
                  <w:sz w:val="18"/>
                  <w:szCs w:val="18"/>
                </w:rPr>
                <w:t>Unterschrift</w:t>
              </w:r>
            </w:ins>
          </w:p>
        </w:tc>
        <w:tc>
          <w:tcPr>
            <w:tcW w:w="453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284"/>
              <w:gridCol w:w="2904"/>
            </w:tblGrid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Mitarbeiter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</w:t>
                  </w:r>
                  <w:bookmarkStart w:id="25" w:name="OLE_LINK3"/>
                  <w:bookmarkStart w:id="26" w:name="OLE_LINK4"/>
                  <w:r>
                    <w:t>FirmaAbgegebenMitarbeiter</w:t>
                  </w:r>
                  <w:bookmarkEnd w:id="25"/>
                  <w:bookmarkEnd w:id="26"/>
                  <w:r>
                    <w:t>}</w:t>
                  </w:r>
                </w:p>
              </w:tc>
            </w:tr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27" w:author="mine" w:date="2019-02-26T16:09:00Z"/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1417" w:rsidRDefault="008F1417">
                  <w:pPr>
                    <w:spacing w:line="240" w:lineRule="auto"/>
                  </w:pPr>
                  <w:r>
                    <w:t>{</w:t>
                  </w:r>
                  <w:bookmarkStart w:id="28" w:name="OLE_LINK7"/>
                  <w:bookmarkStart w:id="29" w:name="OLE_LINK8"/>
                  <w:r>
                    <w:t>KDZuMitarbeiter</w:t>
                  </w:r>
                  <w:bookmarkEnd w:id="28"/>
                  <w:bookmarkEnd w:id="29"/>
                  <w:r>
                    <w:t>}</w:t>
                  </w:r>
                </w:p>
              </w:tc>
            </w:tr>
            <w:tr w:rsidR="008F1417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  <w:rPr>
                      <w:del w:id="30" w:author="mine" w:date="2019-02-26T16:09:00Z"/>
                      <w:b/>
                    </w:rPr>
                  </w:pPr>
                  <w:r>
                    <w:rPr>
                      <w:b/>
                    </w:rPr>
                    <w:t>Datum</w:t>
                  </w:r>
                </w:p>
                <w:p w:rsidR="008F1417" w:rsidRDefault="008F1417">
                  <w:pPr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17" w:rsidRDefault="008F1417">
                  <w:pPr>
                    <w:spacing w:line="240" w:lineRule="auto"/>
                  </w:pPr>
                </w:p>
              </w:tc>
            </w:tr>
          </w:tbl>
          <w:p w:rsidR="008F1417" w:rsidRDefault="008F1417">
            <w:pPr>
              <w:pBdr>
                <w:bottom w:val="single" w:sz="6" w:space="1" w:color="auto"/>
              </w:pBdr>
              <w:spacing w:line="240" w:lineRule="auto"/>
              <w:rPr>
                <w:ins w:id="31" w:author="mine" w:date="2019-02-26T16:09:00Z"/>
              </w:rPr>
            </w:pPr>
          </w:p>
          <w:p w:rsidR="008F1417" w:rsidRDefault="008F1417">
            <w:pPr>
              <w:pBdr>
                <w:bottom w:val="single" w:sz="6" w:space="1" w:color="auto"/>
              </w:pBdr>
              <w:spacing w:line="240" w:lineRule="auto"/>
              <w:rPr>
                <w:ins w:id="32" w:author="mine" w:date="2019-02-26T16:09:00Z"/>
              </w:rPr>
            </w:pPr>
          </w:p>
          <w:p w:rsidR="008F1417" w:rsidRDefault="008F1417">
            <w:pPr>
              <w:pBdr>
                <w:bottom w:val="single" w:sz="6" w:space="1" w:color="auto"/>
              </w:pBdr>
              <w:spacing w:line="240" w:lineRule="auto"/>
              <w:rPr>
                <w:ins w:id="33" w:author="mine" w:date="2019-02-26T16:09:00Z"/>
              </w:rPr>
            </w:pPr>
          </w:p>
          <w:p w:rsidR="008F1417" w:rsidRDefault="008F1417">
            <w:pPr>
              <w:pBdr>
                <w:bottom w:val="single" w:sz="6" w:space="1" w:color="auto"/>
              </w:pBdr>
              <w:spacing w:line="240" w:lineRule="auto"/>
              <w:rPr>
                <w:ins w:id="34" w:author="mine" w:date="2019-02-26T16:09:00Z"/>
              </w:rPr>
            </w:pPr>
          </w:p>
          <w:p w:rsidR="008F1417" w:rsidRDefault="008F1417">
            <w:pPr>
              <w:spacing w:line="240" w:lineRule="auto"/>
              <w:rPr>
                <w:sz w:val="18"/>
              </w:rPr>
            </w:pPr>
            <w:ins w:id="35" w:author="mine" w:date="2019-02-26T16:09:00Z">
              <w:r>
                <w:rPr>
                  <w:sz w:val="18"/>
                  <w:szCs w:val="18"/>
                </w:rPr>
                <w:t>Unterschrift</w:t>
              </w:r>
            </w:ins>
          </w:p>
        </w:tc>
      </w:tr>
    </w:tbl>
    <w:p w:rsidR="008F1417" w:rsidRDefault="008F1417" w:rsidP="008F1417">
      <w:pPr>
        <w:pBdr>
          <w:bottom w:val="single" w:sz="6" w:space="1" w:color="auto"/>
        </w:pBd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1417" w:rsidTr="008F1417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17" w:rsidRDefault="008F141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Abholschein zu Auftrag {ServiceNr}</w:t>
            </w:r>
          </w:p>
        </w:tc>
      </w:tr>
      <w:tr w:rsidR="008F1417" w:rsidTr="008F1417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417" w:rsidRDefault="008F1417">
            <w:pPr>
              <w:spacing w:line="240" w:lineRule="auto"/>
            </w:pPr>
            <w:r>
              <w:t>Vielen Dank für Ihren Auftrag. Ihr Gerät wurde von unserem Mitarbeiter {FirmaAngenommenMitarbeiter} entgegen genommen. Bitte bringen Sie diesen Abschnitt zu Abholung des Gerätes wieder mit. Es gelten unsere allgemeinen Geschäftsbedingungen.</w:t>
            </w:r>
          </w:p>
        </w:tc>
      </w:tr>
    </w:tbl>
    <w:p w:rsidR="008F1417" w:rsidRDefault="008F1417" w:rsidP="008F1417">
      <w:pPr>
        <w:rPr>
          <w:ins w:id="36" w:author="mine" w:date="2019-02-26T16:09:00Z"/>
        </w:rPr>
      </w:pPr>
    </w:p>
    <w:p w:rsidR="00023BE0" w:rsidRPr="008F1417" w:rsidRDefault="00F1334E" w:rsidP="008F1417">
      <w:pPr>
        <w:jc w:val="right"/>
      </w:pPr>
      <w:r>
        <w:sym w:font="Wingdings" w:char="F04A"/>
      </w:r>
      <w:bookmarkStart w:id="37" w:name="_GoBack"/>
      <w:bookmarkEnd w:id="37"/>
      <w:ins w:id="38" w:author="mine" w:date="2019-02-26T16:09:00Z">
        <w:r w:rsidR="008F1417">
          <w:t xml:space="preserve">, den _______________ </w:t>
        </w:r>
        <w:r w:rsidR="008F1417">
          <w:tab/>
        </w:r>
        <w:r w:rsidR="008F1417">
          <w:tab/>
        </w:r>
        <w:r w:rsidR="008F1417">
          <w:tab/>
        </w:r>
        <w:r w:rsidR="008F1417">
          <w:tab/>
          <w:t>_____________________________________</w:t>
        </w:r>
        <w:r w:rsidR="008F1417">
          <w:br/>
          <w:t>Unterschrift Mitarbeiter</w:t>
        </w:r>
        <w:r w:rsidR="008F1417">
          <w:br/>
        </w:r>
      </w:ins>
    </w:p>
    <w:sectPr w:rsidR="00023BE0" w:rsidRPr="008F141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848" w:rsidRDefault="00B25848" w:rsidP="009B1B92">
      <w:pPr>
        <w:spacing w:after="0" w:line="240" w:lineRule="auto"/>
      </w:pPr>
      <w:r>
        <w:separator/>
      </w:r>
    </w:p>
  </w:endnote>
  <w:endnote w:type="continuationSeparator" w:id="0">
    <w:p w:rsidR="00B25848" w:rsidRDefault="00B25848" w:rsidP="009B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848" w:rsidRDefault="00B25848" w:rsidP="009B1B92">
      <w:pPr>
        <w:spacing w:after="0" w:line="240" w:lineRule="auto"/>
      </w:pPr>
      <w:r>
        <w:separator/>
      </w:r>
    </w:p>
  </w:footnote>
  <w:footnote w:type="continuationSeparator" w:id="0">
    <w:p w:rsidR="00B25848" w:rsidRDefault="00B25848" w:rsidP="009B1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B92" w:rsidRPr="009B1B92" w:rsidRDefault="004005C0">
    <w:pPr>
      <w:pStyle w:val="Kopfzeile"/>
      <w:rPr>
        <w:sz w:val="32"/>
        <w:szCs w:val="32"/>
      </w:rPr>
    </w:pPr>
    <w:r>
      <w:rPr>
        <w:sz w:val="32"/>
        <w:szCs w:val="32"/>
      </w:rPr>
      <w:t xml:space="preserve">Service-Auftrag Nr. </w:t>
    </w:r>
    <w:r w:rsidR="00C10BD9">
      <w:rPr>
        <w:sz w:val="32"/>
        <w:szCs w:val="32"/>
      </w:rPr>
      <w:t>{</w:t>
    </w:r>
    <w:r>
      <w:rPr>
        <w:sz w:val="32"/>
        <w:szCs w:val="32"/>
      </w:rPr>
      <w:t>ServiceNr</w:t>
    </w:r>
    <w:r w:rsidR="00C10BD9">
      <w:rPr>
        <w:sz w:val="32"/>
        <w:szCs w:val="32"/>
      </w:rPr>
      <w:t>}</w:t>
    </w:r>
  </w:p>
  <w:p w:rsidR="009B1B92" w:rsidRDefault="009B1B9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92"/>
    <w:rsid w:val="00023BE0"/>
    <w:rsid w:val="001523BD"/>
    <w:rsid w:val="001913D2"/>
    <w:rsid w:val="00337AAF"/>
    <w:rsid w:val="00377357"/>
    <w:rsid w:val="003F284A"/>
    <w:rsid w:val="003F56B5"/>
    <w:rsid w:val="004005C0"/>
    <w:rsid w:val="00437D1F"/>
    <w:rsid w:val="00565363"/>
    <w:rsid w:val="005C4F23"/>
    <w:rsid w:val="0068163C"/>
    <w:rsid w:val="00786DCE"/>
    <w:rsid w:val="008F1417"/>
    <w:rsid w:val="009815D5"/>
    <w:rsid w:val="009B1B92"/>
    <w:rsid w:val="00A46F63"/>
    <w:rsid w:val="00A84DDF"/>
    <w:rsid w:val="00B25848"/>
    <w:rsid w:val="00B25FDC"/>
    <w:rsid w:val="00BF005C"/>
    <w:rsid w:val="00C10BD9"/>
    <w:rsid w:val="00C82146"/>
    <w:rsid w:val="00CC45BF"/>
    <w:rsid w:val="00D01ABB"/>
    <w:rsid w:val="00DA3E68"/>
    <w:rsid w:val="00DF5A60"/>
    <w:rsid w:val="00F1334E"/>
    <w:rsid w:val="00F8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9B90C"/>
  <w15:chartTrackingRefBased/>
  <w15:docId w15:val="{33B92AB0-C9C2-42B4-952C-13793714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1417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1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1B92"/>
  </w:style>
  <w:style w:type="paragraph" w:styleId="Fuzeile">
    <w:name w:val="footer"/>
    <w:basedOn w:val="Standard"/>
    <w:link w:val="FuzeileZchn"/>
    <w:uiPriority w:val="99"/>
    <w:unhideWhenUsed/>
    <w:rsid w:val="009B1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1B92"/>
  </w:style>
  <w:style w:type="table" w:styleId="Tabellenraster">
    <w:name w:val="Table Grid"/>
    <w:basedOn w:val="NormaleTabelle"/>
    <w:uiPriority w:val="39"/>
    <w:rsid w:val="009B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9B1B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4">
    <w:name w:val="Plain Table 4"/>
    <w:basedOn w:val="NormaleTabelle"/>
    <w:uiPriority w:val="44"/>
    <w:rsid w:val="009B1B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20E1-2DFF-4A61-AFEF-D0D0E401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Eisenkopf</dc:creator>
  <cp:keywords/>
  <dc:description/>
  <cp:lastModifiedBy>Christian Eisenkopf</cp:lastModifiedBy>
  <cp:revision>17</cp:revision>
  <dcterms:created xsi:type="dcterms:W3CDTF">2017-07-24T13:23:00Z</dcterms:created>
  <dcterms:modified xsi:type="dcterms:W3CDTF">2019-03-22T12:58:00Z</dcterms:modified>
</cp:coreProperties>
</file>